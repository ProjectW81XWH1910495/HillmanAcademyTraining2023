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3A3DB" w14:textId="0D9E7668" w:rsidR="00F66318" w:rsidRPr="00015909" w:rsidRDefault="003B118C" w:rsidP="00813694">
      <w:pPr>
        <w:spacing w:after="0"/>
        <w:rPr>
          <w:rFonts w:ascii="Times New Roman" w:hAnsi="Times New Roman"/>
        </w:rPr>
      </w:pPr>
      <w:commentRangeStart w:id="0"/>
      <w:r w:rsidRPr="003B118C">
        <w:rPr>
          <w:rFonts w:ascii="Times New Roman" w:hAnsi="Times New Roman"/>
          <w:b/>
        </w:rPr>
        <w:t>Collaborative Authorship in the Manuscript Development of Deep Learning</w:t>
      </w:r>
      <w:r>
        <w:rPr>
          <w:rFonts w:ascii="Times New Roman" w:hAnsi="Times New Roman"/>
          <w:b/>
        </w:rPr>
        <w:t xml:space="preserve"> </w:t>
      </w:r>
      <w:r w:rsidRPr="003B118C">
        <w:rPr>
          <w:rFonts w:ascii="Times New Roman" w:hAnsi="Times New Roman"/>
          <w:b/>
        </w:rPr>
        <w:t xml:space="preserve">Techniques and the Creation of </w:t>
      </w:r>
      <w:r>
        <w:rPr>
          <w:rFonts w:ascii="Times New Roman" w:hAnsi="Times New Roman"/>
          <w:b/>
        </w:rPr>
        <w:t>a Medical</w:t>
      </w:r>
      <w:r w:rsidR="004352A5">
        <w:rPr>
          <w:rFonts w:ascii="Times New Roman" w:hAnsi="Times New Roman"/>
          <w:b/>
        </w:rPr>
        <w:t xml:space="preserve"> Web App</w:t>
      </w:r>
      <w:r w:rsidRPr="003B118C">
        <w:rPr>
          <w:rFonts w:ascii="Times New Roman" w:hAnsi="Times New Roman"/>
          <w:b/>
        </w:rPr>
        <w:t xml:space="preserve"> User Manual</w:t>
      </w:r>
      <w:commentRangeEnd w:id="0"/>
      <w:r w:rsidR="00E870FE">
        <w:rPr>
          <w:rStyle w:val="CommentReference"/>
        </w:rPr>
        <w:commentReference w:id="0"/>
      </w:r>
    </w:p>
    <w:p w14:paraId="6617AA06" w14:textId="77777777" w:rsidR="003B118C" w:rsidRDefault="003B118C" w:rsidP="00813694">
      <w:pPr>
        <w:spacing w:after="0"/>
        <w:rPr>
          <w:rFonts w:ascii="Times New Roman" w:hAnsi="Times New Roman"/>
          <w:b/>
        </w:rPr>
      </w:pPr>
    </w:p>
    <w:p w14:paraId="2DD1EDB2" w14:textId="62A59E61" w:rsidR="00534BF4" w:rsidRPr="00015909" w:rsidRDefault="00521C94" w:rsidP="00813694">
      <w:pPr>
        <w:spacing w:after="0"/>
        <w:rPr>
          <w:rFonts w:ascii="Times New Roman" w:hAnsi="Times New Roman"/>
        </w:rPr>
      </w:pPr>
      <w:r w:rsidRPr="00015909">
        <w:rPr>
          <w:rFonts w:ascii="Times New Roman" w:hAnsi="Times New Roman"/>
          <w:b/>
        </w:rPr>
        <w:t>Scholar:</w:t>
      </w:r>
      <w:r w:rsidR="00943D5A">
        <w:rPr>
          <w:rFonts w:ascii="Times New Roman" w:hAnsi="Times New Roman"/>
        </w:rPr>
        <w:t xml:space="preserve"> </w:t>
      </w:r>
      <w:r w:rsidR="00943D5A" w:rsidRPr="00943D5A">
        <w:rPr>
          <w:rFonts w:ascii="Times New Roman" w:hAnsi="Times New Roman"/>
        </w:rPr>
        <w:t>Om Arora-Jain</w:t>
      </w:r>
    </w:p>
    <w:p w14:paraId="429F31F4" w14:textId="29C9C40E" w:rsidR="00521C94" w:rsidRPr="00015909" w:rsidRDefault="00943D5A" w:rsidP="00813694">
      <w:pPr>
        <w:spacing w:after="0"/>
        <w:rPr>
          <w:rFonts w:ascii="Times New Roman" w:hAnsi="Times New Roman"/>
        </w:rPr>
      </w:pPr>
      <w:r>
        <w:rPr>
          <w:rFonts w:ascii="Times New Roman" w:hAnsi="Times New Roman"/>
          <w:b/>
        </w:rPr>
        <w:t>College</w:t>
      </w:r>
      <w:r w:rsidR="00521C94" w:rsidRPr="00015909">
        <w:rPr>
          <w:rFonts w:ascii="Times New Roman" w:hAnsi="Times New Roman"/>
          <w:b/>
        </w:rPr>
        <w:t>:</w:t>
      </w:r>
      <w:r w:rsidR="00521C94" w:rsidRPr="00015909">
        <w:rPr>
          <w:rFonts w:ascii="Times New Roman" w:hAnsi="Times New Roman"/>
        </w:rPr>
        <w:t xml:space="preserve"> </w:t>
      </w:r>
      <w:r>
        <w:rPr>
          <w:rFonts w:ascii="Times New Roman" w:hAnsi="Times New Roman"/>
        </w:rPr>
        <w:t>University of Michigan, Ann Arbor, MI</w:t>
      </w:r>
    </w:p>
    <w:p w14:paraId="704C30A9" w14:textId="77777777" w:rsidR="00F66318" w:rsidRPr="00015909" w:rsidRDefault="00F66318" w:rsidP="00813694">
      <w:pPr>
        <w:spacing w:after="0"/>
        <w:rPr>
          <w:rFonts w:ascii="Times New Roman" w:hAnsi="Times New Roman"/>
        </w:rPr>
      </w:pPr>
    </w:p>
    <w:p w14:paraId="1E06B6BB" w14:textId="06B9C9FB" w:rsidR="00534BF4" w:rsidRPr="00943D5A" w:rsidRDefault="00943D5A" w:rsidP="00813694">
      <w:pPr>
        <w:spacing w:after="0"/>
        <w:rPr>
          <w:rFonts w:ascii="Times New Roman" w:hAnsi="Times New Roman"/>
        </w:rPr>
      </w:pPr>
      <w:r w:rsidRPr="00943D5A">
        <w:rPr>
          <w:rFonts w:ascii="Times New Roman" w:hAnsi="Times New Roman"/>
          <w:b/>
        </w:rPr>
        <w:t>PI</w:t>
      </w:r>
      <w:r w:rsidR="00521C94" w:rsidRPr="00943D5A">
        <w:rPr>
          <w:rFonts w:ascii="Times New Roman" w:hAnsi="Times New Roman"/>
          <w:b/>
        </w:rPr>
        <w:t>:</w:t>
      </w:r>
      <w:r w:rsidR="007B11FB" w:rsidRPr="00943D5A">
        <w:rPr>
          <w:rFonts w:ascii="Times New Roman" w:hAnsi="Times New Roman"/>
        </w:rPr>
        <w:t xml:space="preserve"> </w:t>
      </w:r>
      <w:r w:rsidRPr="00943D5A">
        <w:rPr>
          <w:rFonts w:ascii="Times New Roman" w:hAnsi="Times New Roman"/>
        </w:rPr>
        <w:t>Xia Jiang, PhD</w:t>
      </w:r>
    </w:p>
    <w:p w14:paraId="6545C66B" w14:textId="1372F3F6" w:rsidR="00D11F76" w:rsidRPr="00534BF4" w:rsidRDefault="00D11F76" w:rsidP="00813694">
      <w:pPr>
        <w:spacing w:after="0"/>
        <w:rPr>
          <w:rFonts w:ascii="Times New Roman" w:hAnsi="Times New Roman"/>
          <w:lang w:val="fr-FR"/>
        </w:rPr>
      </w:pPr>
      <w:r w:rsidRPr="00534BF4">
        <w:rPr>
          <w:rFonts w:ascii="Times New Roman" w:hAnsi="Times New Roman"/>
          <w:b/>
          <w:lang w:val="fr-FR"/>
        </w:rPr>
        <w:t>Mentor</w:t>
      </w:r>
      <w:r w:rsidR="00943D5A" w:rsidRPr="00534BF4">
        <w:rPr>
          <w:rFonts w:ascii="Times New Roman" w:hAnsi="Times New Roman"/>
          <w:b/>
          <w:lang w:val="fr-FR"/>
        </w:rPr>
        <w:t>s</w:t>
      </w:r>
      <w:r w:rsidR="008D024D" w:rsidRPr="00534BF4">
        <w:rPr>
          <w:rFonts w:ascii="Times New Roman" w:hAnsi="Times New Roman"/>
          <w:b/>
          <w:lang w:val="fr-FR"/>
        </w:rPr>
        <w:t>:</w:t>
      </w:r>
      <w:r w:rsidR="008D024D" w:rsidRPr="00534BF4">
        <w:rPr>
          <w:rFonts w:ascii="Times New Roman" w:hAnsi="Times New Roman"/>
          <w:lang w:val="fr-FR"/>
        </w:rPr>
        <w:t xml:space="preserve"> </w:t>
      </w:r>
      <w:r w:rsidR="007B11FB" w:rsidRPr="00534BF4">
        <w:rPr>
          <w:rFonts w:ascii="Times New Roman" w:hAnsi="Times New Roman"/>
          <w:lang w:val="fr-FR"/>
        </w:rPr>
        <w:t>Xia Jiang, Yijun Zhou</w:t>
      </w:r>
    </w:p>
    <w:p w14:paraId="40D9F26E" w14:textId="77777777" w:rsidR="00F66318" w:rsidRPr="00534BF4" w:rsidRDefault="00F66318" w:rsidP="00813694">
      <w:pPr>
        <w:spacing w:after="0"/>
        <w:rPr>
          <w:rFonts w:ascii="Times New Roman" w:hAnsi="Times New Roman"/>
          <w:lang w:val="fr-FR"/>
        </w:rPr>
      </w:pPr>
    </w:p>
    <w:p w14:paraId="3DDA44AF" w14:textId="1B88A001" w:rsidR="004352A5" w:rsidRPr="00534BF4" w:rsidRDefault="00D11F76" w:rsidP="00813694">
      <w:pPr>
        <w:spacing w:after="0"/>
        <w:rPr>
          <w:rFonts w:ascii="Times New Roman" w:hAnsi="Times New Roman"/>
          <w:lang w:val="fr-FR"/>
        </w:rPr>
      </w:pPr>
      <w:r w:rsidRPr="00534BF4">
        <w:rPr>
          <w:rFonts w:ascii="Times New Roman" w:hAnsi="Times New Roman"/>
          <w:b/>
          <w:lang w:val="fr-FR"/>
        </w:rPr>
        <w:t>Site:</w:t>
      </w:r>
      <w:r w:rsidRPr="00534BF4">
        <w:rPr>
          <w:rFonts w:ascii="Times New Roman" w:hAnsi="Times New Roman"/>
          <w:lang w:val="fr-FR"/>
        </w:rPr>
        <w:t xml:space="preserve"> </w:t>
      </w:r>
      <w:r w:rsidR="00943D5A" w:rsidRPr="00534BF4">
        <w:rPr>
          <w:rFonts w:ascii="Times New Roman" w:hAnsi="Times New Roman"/>
          <w:lang w:val="fr-FR"/>
        </w:rPr>
        <w:t>CoSBBI</w:t>
      </w:r>
    </w:p>
    <w:p w14:paraId="62E25595" w14:textId="77777777" w:rsidR="006873B6" w:rsidRPr="00534BF4" w:rsidRDefault="006873B6" w:rsidP="007F5B1B">
      <w:pPr>
        <w:spacing w:after="0"/>
        <w:rPr>
          <w:rFonts w:ascii="Times New Roman" w:hAnsi="Times New Roman"/>
          <w:lang w:val="fr-FR"/>
        </w:rPr>
      </w:pPr>
    </w:p>
    <w:p w14:paraId="0DEA6D04" w14:textId="19002B27" w:rsidR="006873B6" w:rsidRDefault="006F56A1" w:rsidP="006873B6">
      <w:pPr>
        <w:spacing w:after="0" w:line="360" w:lineRule="auto"/>
        <w:jc w:val="both"/>
        <w:rPr>
          <w:rFonts w:ascii="Times New Roman" w:hAnsi="Times New Roman"/>
          <w:b/>
        </w:rPr>
      </w:pPr>
      <w:r w:rsidRPr="00015909">
        <w:rPr>
          <w:rFonts w:ascii="Times New Roman" w:hAnsi="Times New Roman"/>
          <w:b/>
        </w:rPr>
        <w:t>Background</w:t>
      </w:r>
    </w:p>
    <w:p w14:paraId="5D9B8155" w14:textId="3C23983E" w:rsidR="00F66318" w:rsidRPr="006873B6" w:rsidRDefault="004352A5" w:rsidP="006873B6">
      <w:pPr>
        <w:rPr>
          <w:rFonts w:ascii="Times New Roman" w:hAnsi="Times New Roman"/>
          <w:bCs/>
        </w:rPr>
      </w:pPr>
      <w:r w:rsidRPr="004352A5">
        <w:rPr>
          <w:rFonts w:ascii="Times New Roman" w:hAnsi="Times New Roman"/>
          <w:bCs/>
        </w:rPr>
        <w:t>During the summer, my collaboration with Dr. Jiang involved two distinct</w:t>
      </w:r>
      <w:r>
        <w:rPr>
          <w:rFonts w:ascii="Times New Roman" w:hAnsi="Times New Roman"/>
          <w:bCs/>
        </w:rPr>
        <w:t xml:space="preserve"> projects</w:t>
      </w:r>
      <w:r w:rsidR="005E1E8D">
        <w:rPr>
          <w:rFonts w:ascii="Times New Roman" w:hAnsi="Times New Roman"/>
          <w:bCs/>
        </w:rPr>
        <w:t xml:space="preserve">. </w:t>
      </w:r>
      <w:r w:rsidR="003B118C">
        <w:rPr>
          <w:rFonts w:ascii="Times New Roman" w:hAnsi="Times New Roman"/>
          <w:bCs/>
        </w:rPr>
        <w:t xml:space="preserve">Firstly, I contributed to the composition of a manuscript detailing </w:t>
      </w:r>
      <w:commentRangeStart w:id="1"/>
      <w:r w:rsidR="003B118C">
        <w:rPr>
          <w:rFonts w:ascii="Times New Roman" w:hAnsi="Times New Roman"/>
          <w:bCs/>
        </w:rPr>
        <w:t xml:space="preserve">machine learning </w:t>
      </w:r>
      <w:commentRangeEnd w:id="1"/>
      <w:r w:rsidR="00356AF2">
        <w:rPr>
          <w:rStyle w:val="CommentReference"/>
        </w:rPr>
        <w:commentReference w:id="1"/>
      </w:r>
      <w:r w:rsidR="003B118C">
        <w:rPr>
          <w:rFonts w:ascii="Times New Roman" w:hAnsi="Times New Roman"/>
          <w:bCs/>
        </w:rPr>
        <w:t xml:space="preserve">hyperparameter </w:t>
      </w:r>
      <w:r w:rsidR="003B118C" w:rsidRPr="003B118C">
        <w:rPr>
          <w:rFonts w:ascii="Times New Roman" w:hAnsi="Times New Roman"/>
          <w:bCs/>
        </w:rPr>
        <w:t>meta tuning</w:t>
      </w:r>
      <w:r w:rsidR="003B118C">
        <w:rPr>
          <w:rFonts w:ascii="Times New Roman" w:hAnsi="Times New Roman"/>
          <w:bCs/>
        </w:rPr>
        <w:t>. D</w:t>
      </w:r>
      <w:r w:rsidR="003B118C" w:rsidRPr="003B118C">
        <w:rPr>
          <w:rFonts w:ascii="Times New Roman" w:hAnsi="Times New Roman"/>
          <w:bCs/>
        </w:rPr>
        <w:t>eep feed-forward learning</w:t>
      </w:r>
      <w:r w:rsidR="003B118C">
        <w:rPr>
          <w:rFonts w:ascii="Times New Roman" w:hAnsi="Times New Roman"/>
          <w:bCs/>
        </w:rPr>
        <w:t>, also known as deep learning, has gained significant traction in the commercialized market but is yet to be explored in-depth clinically. Our objective was to</w:t>
      </w:r>
      <w:r w:rsidR="001C1A8B">
        <w:rPr>
          <w:rFonts w:ascii="Times New Roman" w:hAnsi="Times New Roman"/>
          <w:bCs/>
        </w:rPr>
        <w:t xml:space="preserve"> </w:t>
      </w:r>
      <w:ins w:id="2" w:author="Jiang, Xia" w:date="2023-07-31T13:38:00Z">
        <w:r w:rsidR="001C1A8B">
          <w:rPr>
            <w:rFonts w:ascii="Times New Roman" w:hAnsi="Times New Roman"/>
            <w:bCs/>
          </w:rPr>
          <w:t xml:space="preserve">conduct meta-tuning of deep learning models </w:t>
        </w:r>
      </w:ins>
      <w:ins w:id="3" w:author="Jiang, Xia" w:date="2023-07-31T13:39:00Z">
        <w:r w:rsidR="001C1A8B">
          <w:rPr>
            <w:rFonts w:ascii="Times New Roman" w:hAnsi="Times New Roman"/>
            <w:bCs/>
          </w:rPr>
          <w:t xml:space="preserve">concerning the </w:t>
        </w:r>
      </w:ins>
      <w:r w:rsidR="003B118C">
        <w:rPr>
          <w:rFonts w:ascii="Times New Roman" w:hAnsi="Times New Roman"/>
          <w:bCs/>
        </w:rPr>
        <w:t>predict</w:t>
      </w:r>
      <w:ins w:id="4" w:author="Jiang, Xia" w:date="2023-07-31T13:39:00Z">
        <w:r w:rsidR="001C1A8B">
          <w:rPr>
            <w:rFonts w:ascii="Times New Roman" w:hAnsi="Times New Roman"/>
            <w:bCs/>
          </w:rPr>
          <w:t xml:space="preserve">ion of </w:t>
        </w:r>
      </w:ins>
      <w:del w:id="5" w:author="Jiang, Xia" w:date="2023-07-31T13:39:00Z">
        <w:r w:rsidR="003B118C" w:rsidDel="001C1A8B">
          <w:rPr>
            <w:rFonts w:ascii="Times New Roman" w:hAnsi="Times New Roman"/>
            <w:bCs/>
          </w:rPr>
          <w:delText xml:space="preserve"> </w:delText>
        </w:r>
      </w:del>
      <w:r w:rsidR="009942CE" w:rsidRPr="009942CE">
        <w:rPr>
          <w:rFonts w:ascii="Times New Roman" w:hAnsi="Times New Roman"/>
          <w:bCs/>
        </w:rPr>
        <w:t>late onset breast cancer metastasis</w:t>
      </w:r>
      <w:r w:rsidR="009942CE">
        <w:rPr>
          <w:rFonts w:ascii="Times New Roman" w:hAnsi="Times New Roman"/>
          <w:bCs/>
        </w:rPr>
        <w:t xml:space="preserve"> (BCM)</w:t>
      </w:r>
      <w:r>
        <w:rPr>
          <w:rFonts w:ascii="Times New Roman" w:hAnsi="Times New Roman"/>
          <w:bCs/>
        </w:rPr>
        <w:t xml:space="preserve"> using a grid search strategy called Single Hyperparameter Grid Seach (SHGS)</w:t>
      </w:r>
      <w:r w:rsidR="009942CE">
        <w:rPr>
          <w:rFonts w:ascii="Times New Roman" w:hAnsi="Times New Roman"/>
          <w:bCs/>
        </w:rPr>
        <w:t>. Secondly, I</w:t>
      </w:r>
      <w:r w:rsidR="005E1E8D">
        <w:rPr>
          <w:rFonts w:ascii="Times New Roman" w:hAnsi="Times New Roman"/>
          <w:bCs/>
        </w:rPr>
        <w:t xml:space="preserve"> created </w:t>
      </w:r>
      <w:r w:rsidR="005E1E8D" w:rsidRPr="005E1E8D">
        <w:rPr>
          <w:rFonts w:ascii="Times New Roman" w:hAnsi="Times New Roman"/>
          <w:bCs/>
        </w:rPr>
        <w:t xml:space="preserve">a </w:t>
      </w:r>
      <w:del w:id="6" w:author="Jiang, Xia" w:date="2023-07-31T13:57:00Z">
        <w:r w:rsidR="005E1E8D" w:rsidRPr="005E1E8D" w:rsidDel="00557E66">
          <w:rPr>
            <w:rFonts w:ascii="Times New Roman" w:hAnsi="Times New Roman"/>
            <w:bCs/>
          </w:rPr>
          <w:delText>comprehensive</w:delText>
        </w:r>
      </w:del>
      <w:commentRangeStart w:id="7"/>
      <w:ins w:id="8" w:author="Jiang, Xia" w:date="2023-07-31T13:57:00Z">
        <w:r w:rsidR="00557E66">
          <w:rPr>
            <w:rFonts w:ascii="Times New Roman" w:hAnsi="Times New Roman"/>
            <w:bCs/>
          </w:rPr>
          <w:t>comprehensive</w:t>
        </w:r>
      </w:ins>
      <w:ins w:id="9" w:author="Jiang, Xia" w:date="2023-07-31T13:58:00Z">
        <w:r w:rsidR="00F4659C">
          <w:rPr>
            <w:rFonts w:ascii="Times New Roman" w:hAnsi="Times New Roman"/>
            <w:bCs/>
          </w:rPr>
          <w:t xml:space="preserve"> </w:t>
        </w:r>
      </w:ins>
      <w:del w:id="10" w:author="Jiang, Xia" w:date="2023-07-31T13:58:00Z">
        <w:r w:rsidR="005E1E8D" w:rsidRPr="005E1E8D" w:rsidDel="00F4659C">
          <w:rPr>
            <w:rFonts w:ascii="Times New Roman" w:hAnsi="Times New Roman"/>
            <w:bCs/>
          </w:rPr>
          <w:delText xml:space="preserve"> </w:delText>
        </w:r>
      </w:del>
      <w:commentRangeEnd w:id="7"/>
      <w:r w:rsidR="00E870FE">
        <w:rPr>
          <w:rStyle w:val="CommentReference"/>
        </w:rPr>
        <w:commentReference w:id="7"/>
      </w:r>
      <w:r w:rsidR="005E1E8D" w:rsidRPr="005E1E8D">
        <w:rPr>
          <w:rFonts w:ascii="Times New Roman" w:hAnsi="Times New Roman"/>
          <w:bCs/>
        </w:rPr>
        <w:t>user manual</w:t>
      </w:r>
      <w:ins w:id="11" w:author="Jiang, Xia" w:date="2023-07-31T13:58:00Z">
        <w:r w:rsidR="00F4659C">
          <w:rPr>
            <w:rFonts w:ascii="Times New Roman" w:hAnsi="Times New Roman"/>
            <w:bCs/>
          </w:rPr>
          <w:t xml:space="preserve"> v0.1</w:t>
        </w:r>
      </w:ins>
      <w:r w:rsidR="005E1E8D" w:rsidRPr="005E1E8D">
        <w:rPr>
          <w:rFonts w:ascii="Times New Roman" w:hAnsi="Times New Roman"/>
          <w:bCs/>
        </w:rPr>
        <w:t xml:space="preserve"> for the </w:t>
      </w:r>
      <w:proofErr w:type="spellStart"/>
      <w:r w:rsidR="005E1E8D">
        <w:rPr>
          <w:rFonts w:ascii="Times New Roman" w:hAnsi="Times New Roman"/>
          <w:bCs/>
        </w:rPr>
        <w:t>iMed</w:t>
      </w:r>
      <w:proofErr w:type="spellEnd"/>
      <w:r w:rsidR="005E1E8D">
        <w:rPr>
          <w:rFonts w:ascii="Times New Roman" w:hAnsi="Times New Roman"/>
          <w:bCs/>
        </w:rPr>
        <w:t xml:space="preserve"> web application</w:t>
      </w:r>
      <w:r>
        <w:rPr>
          <w:rFonts w:ascii="Times New Roman" w:hAnsi="Times New Roman"/>
          <w:bCs/>
        </w:rPr>
        <w:t>,</w:t>
      </w:r>
      <w:ins w:id="12" w:author="Jiang, Xia" w:date="2023-07-31T13:44:00Z">
        <w:r w:rsidR="001C1A8B">
          <w:rPr>
            <w:rFonts w:ascii="Times New Roman" w:hAnsi="Times New Roman"/>
            <w:bCs/>
          </w:rPr>
          <w:t xml:space="preserve"> developed by Jiang’s lab to offer </w:t>
        </w:r>
      </w:ins>
      <w:ins w:id="13" w:author="Jiang, Xia" w:date="2023-07-31T13:45:00Z">
        <w:r w:rsidR="001C1A8B">
          <w:rPr>
            <w:rFonts w:ascii="Times New Roman" w:hAnsi="Times New Roman"/>
            <w:bCs/>
          </w:rPr>
          <w:t>online services such as data analyses, learning, prediction, and decisi</w:t>
        </w:r>
      </w:ins>
      <w:ins w:id="14" w:author="Jiang, Xia" w:date="2023-07-31T13:46:00Z">
        <w:r w:rsidR="001C1A8B">
          <w:rPr>
            <w:rFonts w:ascii="Times New Roman" w:hAnsi="Times New Roman"/>
            <w:bCs/>
          </w:rPr>
          <w:t xml:space="preserve">on making. </w:t>
        </w:r>
      </w:ins>
      <w:ins w:id="15" w:author="Jiang, Xia" w:date="2023-07-31T13:45:00Z">
        <w:r w:rsidR="001C1A8B">
          <w:rPr>
            <w:rFonts w:ascii="Times New Roman" w:hAnsi="Times New Roman"/>
            <w:bCs/>
          </w:rPr>
          <w:t xml:space="preserve"> </w:t>
        </w:r>
      </w:ins>
      <w:del w:id="16" w:author="Jiang, Xia" w:date="2023-07-31T13:44:00Z">
        <w:r w:rsidDel="001C1A8B">
          <w:rPr>
            <w:rFonts w:ascii="Times New Roman" w:hAnsi="Times New Roman"/>
            <w:bCs/>
          </w:rPr>
          <w:delText xml:space="preserve"> </w:delText>
        </w:r>
      </w:del>
      <w:del w:id="17" w:author="Jiang, Xia" w:date="2023-07-31T13:46:00Z">
        <w:r w:rsidDel="001C1A8B">
          <w:rPr>
            <w:rFonts w:ascii="Times New Roman" w:hAnsi="Times New Roman"/>
            <w:bCs/>
          </w:rPr>
          <w:delText xml:space="preserve">which </w:delText>
        </w:r>
        <w:r w:rsidR="005E1E8D" w:rsidDel="001C1A8B">
          <w:rPr>
            <w:rFonts w:ascii="Times New Roman" w:hAnsi="Times New Roman"/>
            <w:bCs/>
          </w:rPr>
          <w:delText xml:space="preserve">allows users </w:delText>
        </w:r>
        <w:r w:rsidR="005E1E8D" w:rsidRPr="005E1E8D" w:rsidDel="001C1A8B">
          <w:rPr>
            <w:rFonts w:ascii="Times New Roman" w:hAnsi="Times New Roman"/>
            <w:bCs/>
          </w:rPr>
          <w:delText>to take raw information and manipulat</w:delText>
        </w:r>
        <w:r w:rsidR="005E1E8D" w:rsidDel="001C1A8B">
          <w:rPr>
            <w:rFonts w:ascii="Times New Roman" w:hAnsi="Times New Roman"/>
            <w:bCs/>
          </w:rPr>
          <w:delText xml:space="preserve">e </w:delText>
        </w:r>
        <w:r w:rsidR="005E1E8D" w:rsidRPr="005E1E8D" w:rsidDel="001C1A8B">
          <w:rPr>
            <w:rFonts w:ascii="Times New Roman" w:hAnsi="Times New Roman"/>
            <w:bCs/>
          </w:rPr>
          <w:delText xml:space="preserve">it in a manner that gives results useful in decision making. </w:delText>
        </w:r>
      </w:del>
      <w:ins w:id="18" w:author="Jiang, Xia" w:date="2023-07-31T13:46:00Z">
        <w:r w:rsidR="001C1A8B">
          <w:rPr>
            <w:rFonts w:ascii="Times New Roman" w:hAnsi="Times New Roman"/>
            <w:bCs/>
          </w:rPr>
          <w:t>The user man</w:t>
        </w:r>
      </w:ins>
      <w:ins w:id="19" w:author="Jiang, Xia" w:date="2023-07-31T13:47:00Z">
        <w:r w:rsidR="001C1A8B">
          <w:rPr>
            <w:rFonts w:ascii="Times New Roman" w:hAnsi="Times New Roman"/>
            <w:bCs/>
          </w:rPr>
          <w:t xml:space="preserve">ual that I developed </w:t>
        </w:r>
        <w:r w:rsidR="00557E66">
          <w:rPr>
            <w:rFonts w:ascii="Times New Roman" w:hAnsi="Times New Roman"/>
            <w:bCs/>
          </w:rPr>
          <w:t>help users gain a deeper un</w:t>
        </w:r>
      </w:ins>
      <w:ins w:id="20" w:author="Jiang, Xia" w:date="2023-07-31T13:48:00Z">
        <w:r w:rsidR="00557E66">
          <w:rPr>
            <w:rFonts w:ascii="Times New Roman" w:hAnsi="Times New Roman"/>
            <w:bCs/>
          </w:rPr>
          <w:t xml:space="preserve">derstanding of the functions provided by the </w:t>
        </w:r>
        <w:proofErr w:type="spellStart"/>
        <w:r w:rsidR="00557E66">
          <w:rPr>
            <w:rFonts w:ascii="Times New Roman" w:hAnsi="Times New Roman"/>
            <w:bCs/>
          </w:rPr>
          <w:t>iMed</w:t>
        </w:r>
      </w:ins>
      <w:proofErr w:type="spellEnd"/>
      <w:ins w:id="21" w:author="Jiang, Xia" w:date="2023-07-31T13:49:00Z">
        <w:r w:rsidR="00557E66">
          <w:rPr>
            <w:rFonts w:ascii="Times New Roman" w:hAnsi="Times New Roman"/>
            <w:bCs/>
          </w:rPr>
          <w:t>,</w:t>
        </w:r>
      </w:ins>
      <w:ins w:id="22" w:author="Jiang, Xia" w:date="2023-07-31T13:48:00Z">
        <w:r w:rsidR="00557E66">
          <w:rPr>
            <w:rFonts w:ascii="Times New Roman" w:hAnsi="Times New Roman"/>
            <w:bCs/>
          </w:rPr>
          <w:t xml:space="preserve"> such as </w:t>
        </w:r>
      </w:ins>
      <w:del w:id="23" w:author="Jiang, Xia" w:date="2023-07-31T13:46:00Z">
        <w:r w:rsidR="005E1E8D" w:rsidRPr="005E1E8D" w:rsidDel="001C1A8B">
          <w:rPr>
            <w:rFonts w:ascii="Times New Roman" w:hAnsi="Times New Roman"/>
            <w:bCs/>
          </w:rPr>
          <w:delText xml:space="preserve">This </w:delText>
        </w:r>
      </w:del>
      <w:del w:id="24" w:author="Jiang, Xia" w:date="2023-07-31T13:48:00Z">
        <w:r w:rsidR="005E1E8D" w:rsidRPr="005E1E8D" w:rsidDel="00557E66">
          <w:rPr>
            <w:rFonts w:ascii="Times New Roman" w:hAnsi="Times New Roman"/>
            <w:bCs/>
          </w:rPr>
          <w:delText xml:space="preserve">can be to </w:delText>
        </w:r>
      </w:del>
      <w:r w:rsidR="005E1E8D" w:rsidRPr="005E1E8D">
        <w:rPr>
          <w:rFonts w:ascii="Times New Roman" w:hAnsi="Times New Roman"/>
          <w:bCs/>
        </w:rPr>
        <w:t>train a model</w:t>
      </w:r>
      <w:r w:rsidR="005E1E8D">
        <w:rPr>
          <w:rFonts w:ascii="Times New Roman" w:hAnsi="Times New Roman"/>
          <w:bCs/>
        </w:rPr>
        <w:t xml:space="preserve">, plot ROC curves, </w:t>
      </w:r>
      <w:r w:rsidR="005E1E8D" w:rsidRPr="005E1E8D">
        <w:rPr>
          <w:rFonts w:ascii="Times New Roman" w:hAnsi="Times New Roman"/>
          <w:bCs/>
        </w:rPr>
        <w:t>or predic</w:t>
      </w:r>
      <w:r w:rsidR="005E1E8D">
        <w:rPr>
          <w:rFonts w:ascii="Times New Roman" w:hAnsi="Times New Roman"/>
          <w:bCs/>
        </w:rPr>
        <w:t>t</w:t>
      </w:r>
      <w:r w:rsidR="005E1E8D" w:rsidRPr="005E1E8D">
        <w:rPr>
          <w:rFonts w:ascii="Times New Roman" w:hAnsi="Times New Roman"/>
          <w:bCs/>
        </w:rPr>
        <w:t xml:space="preserve"> </w:t>
      </w:r>
      <w:r w:rsidR="005E1E8D">
        <w:rPr>
          <w:rFonts w:ascii="Times New Roman" w:hAnsi="Times New Roman"/>
          <w:bCs/>
        </w:rPr>
        <w:t>an</w:t>
      </w:r>
      <w:r w:rsidR="005E1E8D" w:rsidRPr="005E1E8D">
        <w:rPr>
          <w:rFonts w:ascii="Times New Roman" w:hAnsi="Times New Roman"/>
          <w:bCs/>
        </w:rPr>
        <w:t xml:space="preserve"> outcome using models and analysis</w:t>
      </w:r>
      <w:r w:rsidR="005E1E8D">
        <w:rPr>
          <w:rFonts w:ascii="Times New Roman" w:hAnsi="Times New Roman"/>
          <w:bCs/>
        </w:rPr>
        <w:t xml:space="preserve">. </w:t>
      </w:r>
      <w:r w:rsidR="005E1E8D" w:rsidRPr="005E1E8D">
        <w:rPr>
          <w:rFonts w:ascii="Times New Roman" w:hAnsi="Times New Roman"/>
          <w:bCs/>
        </w:rPr>
        <w:t xml:space="preserve">The goal was to create a user-friendly guide that would enable </w:t>
      </w:r>
      <w:r w:rsidR="005E1E8D">
        <w:rPr>
          <w:rFonts w:ascii="Times New Roman" w:hAnsi="Times New Roman"/>
          <w:bCs/>
        </w:rPr>
        <w:t>anyone from professionals to patient</w:t>
      </w:r>
      <w:r w:rsidR="00752DF0">
        <w:rPr>
          <w:rFonts w:ascii="Times New Roman" w:hAnsi="Times New Roman"/>
          <w:bCs/>
        </w:rPr>
        <w:t>s</w:t>
      </w:r>
      <w:r w:rsidR="005E1E8D" w:rsidRPr="005E1E8D">
        <w:rPr>
          <w:rFonts w:ascii="Times New Roman" w:hAnsi="Times New Roman"/>
          <w:bCs/>
        </w:rPr>
        <w:t xml:space="preserve"> to effectively utilize </w:t>
      </w:r>
      <w:proofErr w:type="spellStart"/>
      <w:r w:rsidR="005E1E8D">
        <w:rPr>
          <w:rFonts w:ascii="Times New Roman" w:hAnsi="Times New Roman"/>
          <w:bCs/>
        </w:rPr>
        <w:t>iMed’s</w:t>
      </w:r>
      <w:proofErr w:type="spellEnd"/>
      <w:r w:rsidR="005E1E8D" w:rsidRPr="005E1E8D">
        <w:rPr>
          <w:rFonts w:ascii="Times New Roman" w:hAnsi="Times New Roman"/>
          <w:bCs/>
        </w:rPr>
        <w:t xml:space="preserve"> functionalities.</w:t>
      </w:r>
      <w:r>
        <w:rPr>
          <w:rFonts w:ascii="Times New Roman" w:hAnsi="Times New Roman"/>
          <w:bCs/>
        </w:rPr>
        <w:t xml:space="preserve"> </w:t>
      </w:r>
    </w:p>
    <w:p w14:paraId="1AC4B153" w14:textId="6BED101B" w:rsidR="006873B6" w:rsidRDefault="00840896" w:rsidP="006873B6">
      <w:pPr>
        <w:spacing w:after="0" w:line="360" w:lineRule="auto"/>
        <w:jc w:val="both"/>
        <w:rPr>
          <w:rFonts w:ascii="Times New Roman" w:hAnsi="Times New Roman"/>
          <w:b/>
        </w:rPr>
      </w:pPr>
      <w:r w:rsidRPr="00015909">
        <w:rPr>
          <w:rFonts w:ascii="Times New Roman" w:hAnsi="Times New Roman"/>
          <w:b/>
        </w:rPr>
        <w:t>Methods</w:t>
      </w:r>
    </w:p>
    <w:p w14:paraId="4BB40F86" w14:textId="028DC3CE" w:rsidR="00F66318" w:rsidRPr="00015909" w:rsidRDefault="004352A5" w:rsidP="006873B6">
      <w:pPr>
        <w:jc w:val="both"/>
        <w:rPr>
          <w:rFonts w:ascii="Times New Roman" w:hAnsi="Times New Roman"/>
        </w:rPr>
      </w:pPr>
      <w:r>
        <w:rPr>
          <w:rFonts w:ascii="Times New Roman" w:hAnsi="Times New Roman"/>
          <w:bCs/>
        </w:rPr>
        <w:t xml:space="preserve">To pursue our research objectives, we used a wide range of </w:t>
      </w:r>
      <w:r w:rsidRPr="004352A5">
        <w:rPr>
          <w:rFonts w:ascii="Times New Roman" w:hAnsi="Times New Roman"/>
          <w:bCs/>
        </w:rPr>
        <w:t>methodologies</w:t>
      </w:r>
      <w:r w:rsidR="00C90506">
        <w:rPr>
          <w:rFonts w:ascii="Times New Roman" w:hAnsi="Times New Roman"/>
          <w:bCs/>
        </w:rPr>
        <w:t xml:space="preserve">. For the machine learning manuscript, extensive literature search was used to gain a knowledge base </w:t>
      </w:r>
      <w:r w:rsidR="00330A1F">
        <w:rPr>
          <w:rFonts w:ascii="Times New Roman" w:hAnsi="Times New Roman"/>
          <w:bCs/>
        </w:rPr>
        <w:t>and</w:t>
      </w:r>
      <w:ins w:id="25" w:author="Jiang, Xia" w:date="2023-07-31T13:52:00Z">
        <w:r w:rsidR="00557E66">
          <w:rPr>
            <w:rFonts w:ascii="Times New Roman" w:hAnsi="Times New Roman"/>
            <w:bCs/>
          </w:rPr>
          <w:t xml:space="preserve"> identify </w:t>
        </w:r>
      </w:ins>
      <w:ins w:id="26" w:author="Jiang, Xia" w:date="2023-07-31T13:53:00Z">
        <w:r w:rsidR="00557E66">
          <w:rPr>
            <w:rFonts w:ascii="Times New Roman" w:hAnsi="Times New Roman"/>
            <w:bCs/>
          </w:rPr>
          <w:t xml:space="preserve">evidence that supports our research </w:t>
        </w:r>
      </w:ins>
      <w:del w:id="27" w:author="Jiang, Xia" w:date="2023-07-31T13:53:00Z">
        <w:r w:rsidR="00330A1F" w:rsidDel="00557E66">
          <w:rPr>
            <w:rFonts w:ascii="Times New Roman" w:hAnsi="Times New Roman"/>
            <w:bCs/>
          </w:rPr>
          <w:delText xml:space="preserve"> </w:delText>
        </w:r>
      </w:del>
      <w:del w:id="28" w:author="Jiang, Xia" w:date="2023-07-31T13:52:00Z">
        <w:r w:rsidR="00330A1F" w:rsidDel="00557E66">
          <w:rPr>
            <w:rFonts w:ascii="Times New Roman" w:hAnsi="Times New Roman"/>
            <w:bCs/>
          </w:rPr>
          <w:delText xml:space="preserve">add that information onto </w:delText>
        </w:r>
      </w:del>
      <w:ins w:id="29" w:author="Jiang, Xia" w:date="2023-07-31T13:54:00Z">
        <w:r w:rsidR="00557E66">
          <w:rPr>
            <w:rFonts w:ascii="Times New Roman" w:hAnsi="Times New Roman"/>
            <w:bCs/>
          </w:rPr>
          <w:t>findings</w:t>
        </w:r>
      </w:ins>
      <w:del w:id="30" w:author="Jiang, Xia" w:date="2023-07-31T13:54:00Z">
        <w:r w:rsidR="00C90506" w:rsidDel="00557E66">
          <w:rPr>
            <w:rFonts w:ascii="Times New Roman" w:hAnsi="Times New Roman"/>
            <w:bCs/>
          </w:rPr>
          <w:delText>our res</w:delText>
        </w:r>
      </w:del>
      <w:del w:id="31" w:author="Jiang, Xia" w:date="2023-07-31T13:53:00Z">
        <w:r w:rsidR="00C90506" w:rsidDel="00557E66">
          <w:rPr>
            <w:rFonts w:ascii="Times New Roman" w:hAnsi="Times New Roman"/>
            <w:bCs/>
          </w:rPr>
          <w:delText>ults</w:delText>
        </w:r>
      </w:del>
      <w:r w:rsidR="00C90506">
        <w:rPr>
          <w:rFonts w:ascii="Times New Roman" w:hAnsi="Times New Roman"/>
          <w:bCs/>
        </w:rPr>
        <w:t xml:space="preserve">. Authors with agreeing views, disagreeing views, information that corroborated our </w:t>
      </w:r>
      <w:r w:rsidR="00C90506" w:rsidRPr="00C90506">
        <w:rPr>
          <w:rFonts w:ascii="Times New Roman" w:hAnsi="Times New Roman"/>
          <w:bCs/>
        </w:rPr>
        <w:t>hypotheses</w:t>
      </w:r>
      <w:r w:rsidR="00C90506">
        <w:rPr>
          <w:rFonts w:ascii="Times New Roman" w:hAnsi="Times New Roman"/>
          <w:bCs/>
        </w:rPr>
        <w:t xml:space="preserve">, or totally alternate ideas were discussed and included using a reference management software called Mendeley. </w:t>
      </w:r>
      <w:commentRangeStart w:id="32"/>
      <w:r w:rsidR="00C90506">
        <w:rPr>
          <w:rFonts w:ascii="Times New Roman" w:hAnsi="Times New Roman"/>
          <w:bCs/>
        </w:rPr>
        <w:t>I</w:t>
      </w:r>
      <w:commentRangeEnd w:id="32"/>
      <w:r w:rsidR="00356AF2">
        <w:rPr>
          <w:rStyle w:val="CommentReference"/>
        </w:rPr>
        <w:commentReference w:id="32"/>
      </w:r>
      <w:r w:rsidR="00C90506">
        <w:rPr>
          <w:rFonts w:ascii="Times New Roman" w:hAnsi="Times New Roman"/>
          <w:bCs/>
        </w:rPr>
        <w:t xml:space="preserve"> also used online resources such as </w:t>
      </w:r>
      <w:r w:rsidR="00752DF0">
        <w:rPr>
          <w:rFonts w:ascii="Times New Roman" w:hAnsi="Times New Roman"/>
          <w:bCs/>
        </w:rPr>
        <w:t>Lu</w:t>
      </w:r>
      <w:r w:rsidR="00C90506">
        <w:rPr>
          <w:rFonts w:ascii="Times New Roman" w:hAnsi="Times New Roman"/>
          <w:bCs/>
        </w:rPr>
        <w:t>cidchart, enabling me to create a flow chart for readers to visually understand how SHGS works.</w:t>
      </w:r>
      <w:ins w:id="33" w:author="Jiang, Xia" w:date="2023-07-31T14:04:00Z">
        <w:r w:rsidR="00F4659C">
          <w:rPr>
            <w:rFonts w:ascii="Times New Roman" w:hAnsi="Times New Roman"/>
            <w:bCs/>
          </w:rPr>
          <w:t xml:space="preserve"> I was able to develop </w:t>
        </w:r>
      </w:ins>
      <w:ins w:id="34" w:author="Jiang, Xia" w:date="2023-07-31T14:05:00Z">
        <w:r w:rsidR="00F4659C">
          <w:rPr>
            <w:rFonts w:ascii="Times New Roman" w:hAnsi="Times New Roman"/>
            <w:bCs/>
          </w:rPr>
          <w:t xml:space="preserve">the user manual by </w:t>
        </w:r>
      </w:ins>
      <w:del w:id="35" w:author="Jiang, Xia" w:date="2023-07-31T14:04:00Z">
        <w:r w:rsidR="00C90506" w:rsidDel="00F4659C">
          <w:rPr>
            <w:rFonts w:ascii="Times New Roman" w:hAnsi="Times New Roman"/>
            <w:bCs/>
          </w:rPr>
          <w:delText xml:space="preserve"> In terms of the</w:delText>
        </w:r>
      </w:del>
      <w:del w:id="36" w:author="Jiang, Xia" w:date="2023-07-31T14:07:00Z">
        <w:r w:rsidR="00C90506" w:rsidDel="00F4659C">
          <w:rPr>
            <w:rFonts w:ascii="Times New Roman" w:hAnsi="Times New Roman"/>
            <w:bCs/>
          </w:rPr>
          <w:delText xml:space="preserve"> </w:delText>
        </w:r>
      </w:del>
      <w:del w:id="37" w:author="Jiang, Xia" w:date="2023-07-31T14:05:00Z">
        <w:r w:rsidR="00C90506" w:rsidDel="00F4659C">
          <w:rPr>
            <w:rFonts w:ascii="Times New Roman" w:hAnsi="Times New Roman"/>
            <w:bCs/>
          </w:rPr>
          <w:delText>user</w:delText>
        </w:r>
      </w:del>
      <w:del w:id="38" w:author="Jiang, Xia" w:date="2023-07-31T14:04:00Z">
        <w:r w:rsidR="00C90506" w:rsidDel="00F4659C">
          <w:rPr>
            <w:rFonts w:ascii="Times New Roman" w:hAnsi="Times New Roman"/>
            <w:bCs/>
          </w:rPr>
          <w:delText xml:space="preserve"> manual,</w:delText>
        </w:r>
      </w:del>
      <w:ins w:id="39" w:author="Jiang, Xia" w:date="2023-07-31T14:03:00Z">
        <w:r w:rsidR="00F4659C">
          <w:rPr>
            <w:rFonts w:ascii="Times New Roman" w:hAnsi="Times New Roman"/>
            <w:bCs/>
          </w:rPr>
          <w:t>first learn</w:t>
        </w:r>
      </w:ins>
      <w:ins w:id="40" w:author="Jiang, Xia" w:date="2023-07-31T14:05:00Z">
        <w:r w:rsidR="00F4659C">
          <w:rPr>
            <w:rFonts w:ascii="Times New Roman" w:hAnsi="Times New Roman"/>
            <w:bCs/>
          </w:rPr>
          <w:t>ing</w:t>
        </w:r>
      </w:ins>
      <w:ins w:id="41" w:author="Jiang, Xia" w:date="2023-07-31T14:03:00Z">
        <w:r w:rsidR="00F4659C">
          <w:rPr>
            <w:rFonts w:ascii="Times New Roman" w:hAnsi="Times New Roman"/>
            <w:bCs/>
          </w:rPr>
          <w:t xml:space="preserve"> how to use the </w:t>
        </w:r>
      </w:ins>
      <w:proofErr w:type="spellStart"/>
      <w:ins w:id="42" w:author="Jiang, Xia" w:date="2023-07-31T14:11:00Z">
        <w:r w:rsidR="00D74DEC">
          <w:rPr>
            <w:rFonts w:ascii="Times New Roman" w:hAnsi="Times New Roman"/>
            <w:bCs/>
          </w:rPr>
          <w:t>iMed</w:t>
        </w:r>
        <w:proofErr w:type="spellEnd"/>
        <w:r w:rsidR="00D74DEC">
          <w:rPr>
            <w:rFonts w:ascii="Times New Roman" w:hAnsi="Times New Roman"/>
            <w:bCs/>
          </w:rPr>
          <w:t xml:space="preserve"> </w:t>
        </w:r>
      </w:ins>
      <w:ins w:id="43" w:author="Jiang, Xia" w:date="2023-07-31T14:03:00Z">
        <w:r w:rsidR="00F4659C">
          <w:rPr>
            <w:rFonts w:ascii="Times New Roman" w:hAnsi="Times New Roman"/>
            <w:bCs/>
          </w:rPr>
          <w:t xml:space="preserve">functions </w:t>
        </w:r>
      </w:ins>
      <w:ins w:id="44" w:author="Jiang, Xia" w:date="2023-07-31T14:05:00Z">
        <w:r w:rsidR="00F4659C">
          <w:rPr>
            <w:rFonts w:ascii="Times New Roman" w:hAnsi="Times New Roman"/>
            <w:bCs/>
          </w:rPr>
          <w:t>and testing</w:t>
        </w:r>
      </w:ins>
      <w:ins w:id="45" w:author="Jiang, Xia" w:date="2023-07-31T14:06:00Z">
        <w:r w:rsidR="00F4659C">
          <w:rPr>
            <w:rFonts w:ascii="Times New Roman" w:hAnsi="Times New Roman"/>
            <w:bCs/>
          </w:rPr>
          <w:t xml:space="preserve"> them </w:t>
        </w:r>
      </w:ins>
      <w:ins w:id="46" w:author="Jiang, Xia" w:date="2023-07-31T14:08:00Z">
        <w:r w:rsidR="00D74DEC">
          <w:rPr>
            <w:rFonts w:ascii="Times New Roman" w:hAnsi="Times New Roman"/>
            <w:bCs/>
          </w:rPr>
          <w:t>under the instructions from my mentors</w:t>
        </w:r>
      </w:ins>
      <w:ins w:id="47" w:author="Jiang, Xia" w:date="2023-07-31T14:06:00Z">
        <w:r w:rsidR="00F4659C">
          <w:rPr>
            <w:rFonts w:ascii="Times New Roman" w:hAnsi="Times New Roman"/>
            <w:bCs/>
          </w:rPr>
          <w:t xml:space="preserve">. I </w:t>
        </w:r>
      </w:ins>
      <w:del w:id="48" w:author="Jiang, Xia" w:date="2023-07-31T14:08:00Z">
        <w:r w:rsidR="00C90506" w:rsidDel="00D74DEC">
          <w:rPr>
            <w:rFonts w:ascii="Times New Roman" w:hAnsi="Times New Roman"/>
            <w:bCs/>
          </w:rPr>
          <w:delText xml:space="preserve"> </w:delText>
        </w:r>
      </w:del>
      <w:ins w:id="49" w:author="Jiang, Xia" w:date="2023-07-31T14:08:00Z">
        <w:r w:rsidR="00D74DEC">
          <w:rPr>
            <w:rFonts w:ascii="Times New Roman" w:hAnsi="Times New Roman"/>
            <w:bCs/>
          </w:rPr>
          <w:t>also learned to</w:t>
        </w:r>
      </w:ins>
      <w:ins w:id="50" w:author="Jiang, Xia" w:date="2023-07-31T14:09:00Z">
        <w:r w:rsidR="00D74DEC">
          <w:rPr>
            <w:rFonts w:ascii="Times New Roman" w:hAnsi="Times New Roman"/>
            <w:bCs/>
          </w:rPr>
          <w:t xml:space="preserve"> deploy the</w:t>
        </w:r>
      </w:ins>
      <w:ins w:id="51" w:author="Jiang, Xia" w:date="2023-07-31T14:10:00Z">
        <w:r w:rsidR="00D74DEC">
          <w:rPr>
            <w:rFonts w:ascii="Times New Roman" w:hAnsi="Times New Roman"/>
            <w:bCs/>
          </w:rPr>
          <w:t xml:space="preserve"> user manual</w:t>
        </w:r>
      </w:ins>
      <w:ins w:id="52" w:author="Jiang, Xia" w:date="2023-07-31T14:09:00Z">
        <w:r w:rsidR="00D74DEC">
          <w:rPr>
            <w:rFonts w:ascii="Times New Roman" w:hAnsi="Times New Roman"/>
            <w:bCs/>
          </w:rPr>
          <w:t xml:space="preserve"> to AWS and</w:t>
        </w:r>
      </w:ins>
      <w:ins w:id="53" w:author="Jiang, Xia" w:date="2023-07-31T14:08:00Z">
        <w:r w:rsidR="00D74DEC">
          <w:rPr>
            <w:rFonts w:ascii="Times New Roman" w:hAnsi="Times New Roman"/>
            <w:bCs/>
          </w:rPr>
          <w:t xml:space="preserve"> create </w:t>
        </w:r>
      </w:ins>
      <w:r w:rsidR="00C90506">
        <w:rPr>
          <w:rFonts w:ascii="Times New Roman" w:hAnsi="Times New Roman"/>
          <w:bCs/>
        </w:rPr>
        <w:t>a</w:t>
      </w:r>
      <w:ins w:id="54" w:author="Jiang, Xia" w:date="2023-07-31T14:09:00Z">
        <w:r w:rsidR="00D74DEC">
          <w:rPr>
            <w:rFonts w:ascii="Times New Roman" w:hAnsi="Times New Roman"/>
            <w:bCs/>
          </w:rPr>
          <w:t xml:space="preserve"> bookmark system in WORD</w:t>
        </w:r>
      </w:ins>
      <w:ins w:id="55" w:author="Jiang, Xia" w:date="2023-07-31T14:13:00Z">
        <w:r w:rsidR="00D74DEC">
          <w:rPr>
            <w:rFonts w:ascii="Times New Roman" w:hAnsi="Times New Roman"/>
            <w:bCs/>
          </w:rPr>
          <w:t>, which a</w:t>
        </w:r>
      </w:ins>
      <w:del w:id="56" w:author="Jiang, Xia" w:date="2023-07-31T14:13:00Z">
        <w:r w:rsidR="00C90506" w:rsidDel="00D74DEC">
          <w:rPr>
            <w:rFonts w:ascii="Times New Roman" w:hAnsi="Times New Roman"/>
            <w:bCs/>
          </w:rPr>
          <w:delText xml:space="preserve"> </w:delText>
        </w:r>
      </w:del>
      <w:del w:id="57" w:author="Jiang, Xia" w:date="2023-07-31T14:10:00Z">
        <w:r w:rsidR="00C90506" w:rsidDel="00D74DEC">
          <w:rPr>
            <w:rFonts w:ascii="Times New Roman" w:hAnsi="Times New Roman"/>
            <w:bCs/>
          </w:rPr>
          <w:delText xml:space="preserve">docx file with custom </w:delText>
        </w:r>
        <w:r w:rsidR="00752DF0" w:rsidDel="00D74DEC">
          <w:rPr>
            <w:rFonts w:ascii="Times New Roman" w:hAnsi="Times New Roman"/>
            <w:bCs/>
          </w:rPr>
          <w:delText xml:space="preserve">style formatting headers and </w:delText>
        </w:r>
        <w:r w:rsidR="00C90506" w:rsidDel="00D74DEC">
          <w:rPr>
            <w:rFonts w:ascii="Times New Roman" w:hAnsi="Times New Roman"/>
            <w:bCs/>
          </w:rPr>
          <w:delText>table of contents</w:delText>
        </w:r>
      </w:del>
      <w:del w:id="58" w:author="Jiang, Xia" w:date="2023-07-31T14:12:00Z">
        <w:r w:rsidR="00C90506" w:rsidDel="00D74DEC">
          <w:rPr>
            <w:rFonts w:ascii="Times New Roman" w:hAnsi="Times New Roman"/>
            <w:bCs/>
          </w:rPr>
          <w:delText xml:space="preserve"> </w:delText>
        </w:r>
      </w:del>
      <w:del w:id="59" w:author="Jiang, Xia" w:date="2023-07-31T14:13:00Z">
        <w:r w:rsidR="00C90506" w:rsidDel="00D74DEC">
          <w:rPr>
            <w:rFonts w:ascii="Times New Roman" w:hAnsi="Times New Roman"/>
            <w:bCs/>
          </w:rPr>
          <w:delText>a</w:delText>
        </w:r>
      </w:del>
      <w:r w:rsidR="00C90506">
        <w:rPr>
          <w:rFonts w:ascii="Times New Roman" w:hAnsi="Times New Roman"/>
          <w:bCs/>
        </w:rPr>
        <w:t>llows the user to jump to find what they need</w:t>
      </w:r>
      <w:ins w:id="60" w:author="Jiang, Xia" w:date="2023-07-31T14:11:00Z">
        <w:r w:rsidR="00D74DEC">
          <w:rPr>
            <w:rFonts w:ascii="Times New Roman" w:hAnsi="Times New Roman"/>
            <w:bCs/>
          </w:rPr>
          <w:t>.</w:t>
        </w:r>
      </w:ins>
      <w:del w:id="61" w:author="Jiang, Xia" w:date="2023-07-31T14:11:00Z">
        <w:r w:rsidR="00C90506" w:rsidDel="00D74DEC">
          <w:rPr>
            <w:rFonts w:ascii="Times New Roman" w:hAnsi="Times New Roman"/>
            <w:bCs/>
          </w:rPr>
          <w:delText xml:space="preserve">, in addition to </w:delText>
        </w:r>
        <w:r w:rsidR="00330A1F" w:rsidDel="00D74DEC">
          <w:rPr>
            <w:rFonts w:ascii="Times New Roman" w:hAnsi="Times New Roman"/>
            <w:bCs/>
          </w:rPr>
          <w:delText xml:space="preserve">a </w:delText>
        </w:r>
        <w:r w:rsidR="00C90506" w:rsidDel="00D74DEC">
          <w:rPr>
            <w:rFonts w:ascii="Times New Roman" w:hAnsi="Times New Roman"/>
            <w:bCs/>
          </w:rPr>
          <w:delText xml:space="preserve">browser </w:delText>
        </w:r>
        <w:r w:rsidR="00330A1F" w:rsidDel="00D74DEC">
          <w:rPr>
            <w:rFonts w:ascii="Times New Roman" w:hAnsi="Times New Roman"/>
            <w:bCs/>
          </w:rPr>
          <w:delText xml:space="preserve">pdf panel highlighting all enclosed </w:delText>
        </w:r>
        <w:commentRangeStart w:id="62"/>
        <w:r w:rsidR="00330A1F" w:rsidDel="00D74DEC">
          <w:rPr>
            <w:rFonts w:ascii="Times New Roman" w:hAnsi="Times New Roman"/>
            <w:bCs/>
          </w:rPr>
          <w:delText>information</w:delText>
        </w:r>
        <w:commentRangeEnd w:id="62"/>
        <w:r w:rsidR="00356AF2" w:rsidDel="00D74DEC">
          <w:rPr>
            <w:rStyle w:val="CommentReference"/>
          </w:rPr>
          <w:commentReference w:id="62"/>
        </w:r>
        <w:r w:rsidR="00330A1F" w:rsidDel="00D74DEC">
          <w:rPr>
            <w:rFonts w:ascii="Times New Roman" w:hAnsi="Times New Roman"/>
            <w:bCs/>
          </w:rPr>
          <w:delText xml:space="preserve">. </w:delText>
        </w:r>
      </w:del>
    </w:p>
    <w:p w14:paraId="7B40C361" w14:textId="25A6E128" w:rsidR="006873B6" w:rsidRPr="006873B6" w:rsidRDefault="00770857" w:rsidP="006873B6">
      <w:pPr>
        <w:spacing w:after="0" w:line="360" w:lineRule="auto"/>
        <w:jc w:val="both"/>
        <w:rPr>
          <w:rFonts w:ascii="Times New Roman" w:hAnsi="Times New Roman"/>
          <w:b/>
        </w:rPr>
      </w:pPr>
      <w:r w:rsidRPr="00015909">
        <w:rPr>
          <w:rFonts w:ascii="Times New Roman" w:hAnsi="Times New Roman"/>
          <w:b/>
        </w:rPr>
        <w:t>Results</w:t>
      </w:r>
    </w:p>
    <w:p w14:paraId="2D364B0A" w14:textId="1A3BB1C5" w:rsidR="005E1E8D" w:rsidRPr="005E1E8D" w:rsidRDefault="00330A1F" w:rsidP="005E1E8D">
      <w:pPr>
        <w:spacing w:after="0"/>
        <w:jc w:val="both"/>
        <w:rPr>
          <w:rFonts w:ascii="Times New Roman" w:hAnsi="Times New Roman"/>
        </w:rPr>
      </w:pPr>
      <w:del w:id="63" w:author="Jiang, Xia" w:date="2023-07-31T14:13:00Z">
        <w:r w:rsidRPr="00330A1F" w:rsidDel="00D74DEC">
          <w:rPr>
            <w:rFonts w:ascii="Times New Roman" w:hAnsi="Times New Roman"/>
          </w:rPr>
          <w:delText xml:space="preserve">The </w:delText>
        </w:r>
        <w:r w:rsidDel="00D74DEC">
          <w:rPr>
            <w:rFonts w:ascii="Times New Roman" w:hAnsi="Times New Roman"/>
          </w:rPr>
          <w:delText xml:space="preserve">main subsections </w:delText>
        </w:r>
      </w:del>
      <w:r>
        <w:rPr>
          <w:rFonts w:ascii="Times New Roman" w:hAnsi="Times New Roman"/>
        </w:rPr>
        <w:t xml:space="preserve">I focused on </w:t>
      </w:r>
      <w:ins w:id="64" w:author="Jiang, Xia" w:date="2023-07-31T14:14:00Z">
        <w:r w:rsidR="00D74DEC">
          <w:rPr>
            <w:rFonts w:ascii="Times New Roman" w:hAnsi="Times New Roman"/>
          </w:rPr>
          <w:t>writing about</w:t>
        </w:r>
      </w:ins>
      <w:del w:id="65" w:author="Jiang, Xia" w:date="2023-07-31T14:14:00Z">
        <w:r w:rsidDel="00D74DEC">
          <w:rPr>
            <w:rFonts w:ascii="Times New Roman" w:hAnsi="Times New Roman"/>
          </w:rPr>
          <w:delText xml:space="preserve">for the </w:delText>
        </w:r>
        <w:r w:rsidRPr="00330A1F" w:rsidDel="00D74DEC">
          <w:rPr>
            <w:rFonts w:ascii="Times New Roman" w:hAnsi="Times New Roman"/>
          </w:rPr>
          <w:delText>manuscript detailing</w:delText>
        </w:r>
      </w:del>
      <w:r w:rsidRPr="00330A1F">
        <w:rPr>
          <w:rFonts w:ascii="Times New Roman" w:hAnsi="Times New Roman"/>
        </w:rPr>
        <w:t xml:space="preserve"> </w:t>
      </w:r>
      <w:ins w:id="66" w:author="Jiang, Xia" w:date="2023-07-31T14:00:00Z">
        <w:r w:rsidR="00F4659C">
          <w:rPr>
            <w:rFonts w:ascii="Times New Roman" w:hAnsi="Times New Roman"/>
          </w:rPr>
          <w:t>the procedures of</w:t>
        </w:r>
      </w:ins>
      <w:ins w:id="67" w:author="Jiang, Xia" w:date="2023-07-31T14:21:00Z">
        <w:r w:rsidR="00185394">
          <w:rPr>
            <w:rFonts w:ascii="Times New Roman" w:hAnsi="Times New Roman"/>
          </w:rPr>
          <w:t xml:space="preserve"> SHGS for </w:t>
        </w:r>
      </w:ins>
      <w:del w:id="68" w:author="Jiang, Xia" w:date="2023-07-31T14:21:00Z">
        <w:r w:rsidRPr="00330A1F" w:rsidDel="00185394">
          <w:rPr>
            <w:rFonts w:ascii="Times New Roman" w:hAnsi="Times New Roman"/>
          </w:rPr>
          <w:delText xml:space="preserve">machine learning </w:delText>
        </w:r>
      </w:del>
      <w:r w:rsidRPr="00330A1F">
        <w:rPr>
          <w:rFonts w:ascii="Times New Roman" w:hAnsi="Times New Roman"/>
        </w:rPr>
        <w:t>hyperparameter meta tuning</w:t>
      </w:r>
      <w:ins w:id="69" w:author="Jiang, Xia" w:date="2023-07-31T14:14:00Z">
        <w:r w:rsidR="00D74DEC">
          <w:rPr>
            <w:rFonts w:ascii="Times New Roman" w:hAnsi="Times New Roman"/>
          </w:rPr>
          <w:t xml:space="preserve"> and </w:t>
        </w:r>
      </w:ins>
      <w:ins w:id="70" w:author="Jiang, Xia" w:date="2023-07-31T14:15:00Z">
        <w:r w:rsidR="00D74DEC">
          <w:rPr>
            <w:rFonts w:ascii="Times New Roman" w:hAnsi="Times New Roman"/>
          </w:rPr>
          <w:t>t</w:t>
        </w:r>
      </w:ins>
      <w:ins w:id="71" w:author="Jiang, Xia" w:date="2023-07-31T14:14:00Z">
        <w:r w:rsidR="00D74DEC">
          <w:rPr>
            <w:rFonts w:ascii="Times New Roman" w:hAnsi="Times New Roman"/>
          </w:rPr>
          <w:t xml:space="preserve">he </w:t>
        </w:r>
      </w:ins>
      <w:ins w:id="72" w:author="Jiang, Xia" w:date="2023-07-31T14:15:00Z">
        <w:r w:rsidR="00D74DEC">
          <w:rPr>
            <w:rFonts w:ascii="Times New Roman" w:hAnsi="Times New Roman"/>
          </w:rPr>
          <w:t>discussion section</w:t>
        </w:r>
      </w:ins>
      <w:ins w:id="73" w:author="Jiang, Xia" w:date="2023-07-31T14:16:00Z">
        <w:r w:rsidR="00D74DEC">
          <w:rPr>
            <w:rFonts w:ascii="Times New Roman" w:hAnsi="Times New Roman"/>
          </w:rPr>
          <w:t xml:space="preserve">, in which I </w:t>
        </w:r>
      </w:ins>
      <w:ins w:id="74" w:author="Jiang, Xia" w:date="2023-07-31T14:22:00Z">
        <w:r w:rsidR="00185394">
          <w:rPr>
            <w:rFonts w:ascii="Times New Roman" w:hAnsi="Times New Roman"/>
          </w:rPr>
          <w:t xml:space="preserve">took </w:t>
        </w:r>
      </w:ins>
      <w:ins w:id="75" w:author="Jiang, Xia" w:date="2023-07-31T14:23:00Z">
        <w:r w:rsidR="00185394">
          <w:rPr>
            <w:rFonts w:ascii="Times New Roman" w:hAnsi="Times New Roman"/>
          </w:rPr>
          <w:t xml:space="preserve">the </w:t>
        </w:r>
      </w:ins>
      <w:ins w:id="76" w:author="Jiang, Xia" w:date="2023-07-31T14:22:00Z">
        <w:r w:rsidR="00185394">
          <w:rPr>
            <w:rFonts w:ascii="Times New Roman" w:hAnsi="Times New Roman"/>
          </w:rPr>
          <w:t>responsibility</w:t>
        </w:r>
      </w:ins>
      <w:ins w:id="77" w:author="Jiang, Xia" w:date="2023-07-31T14:23:00Z">
        <w:r w:rsidR="00185394">
          <w:rPr>
            <w:rFonts w:ascii="Times New Roman" w:hAnsi="Times New Roman"/>
          </w:rPr>
          <w:t xml:space="preserve"> of </w:t>
        </w:r>
      </w:ins>
      <w:ins w:id="78" w:author="Jiang, Xia" w:date="2023-07-31T14:16:00Z">
        <w:r w:rsidR="00D74DEC">
          <w:rPr>
            <w:rFonts w:ascii="Times New Roman" w:hAnsi="Times New Roman"/>
          </w:rPr>
          <w:t>discussing 3 of the</w:t>
        </w:r>
      </w:ins>
      <w:ins w:id="79" w:author="Jiang, Xia" w:date="2023-07-31T14:15:00Z">
        <w:r w:rsidR="00D74DEC">
          <w:rPr>
            <w:rFonts w:ascii="Times New Roman" w:hAnsi="Times New Roman"/>
          </w:rPr>
          <w:t xml:space="preserve"> </w:t>
        </w:r>
      </w:ins>
      <w:del w:id="80" w:author="Jiang, Xia" w:date="2023-07-31T14:15:00Z">
        <w:r w:rsidRPr="00330A1F" w:rsidDel="00D74DEC">
          <w:rPr>
            <w:rFonts w:ascii="Times New Roman" w:hAnsi="Times New Roman"/>
          </w:rPr>
          <w:delText xml:space="preserve"> </w:delText>
        </w:r>
        <w:r w:rsidDel="00D74DEC">
          <w:rPr>
            <w:rFonts w:ascii="Times New Roman" w:hAnsi="Times New Roman"/>
          </w:rPr>
          <w:delText>were successfully completed. Of the</w:delText>
        </w:r>
      </w:del>
      <w:del w:id="81" w:author="Jiang, Xia" w:date="2023-07-31T14:16:00Z">
        <w:r w:rsidDel="00D74DEC">
          <w:rPr>
            <w:rFonts w:ascii="Times New Roman" w:hAnsi="Times New Roman"/>
          </w:rPr>
          <w:delText xml:space="preserve"> </w:delText>
        </w:r>
      </w:del>
      <w:r>
        <w:rPr>
          <w:rFonts w:ascii="Times New Roman" w:hAnsi="Times New Roman"/>
        </w:rPr>
        <w:t xml:space="preserve">8 hyperparameters </w:t>
      </w:r>
      <w:ins w:id="82" w:author="Jiang, Xia" w:date="2023-07-31T14:16:00Z">
        <w:r w:rsidR="00D74DEC">
          <w:rPr>
            <w:rFonts w:ascii="Times New Roman" w:hAnsi="Times New Roman"/>
          </w:rPr>
          <w:t xml:space="preserve">we </w:t>
        </w:r>
      </w:ins>
      <w:ins w:id="83" w:author="Jiang, Xia" w:date="2023-07-31T14:17:00Z">
        <w:r w:rsidR="00D74DEC">
          <w:rPr>
            <w:rFonts w:ascii="Times New Roman" w:hAnsi="Times New Roman"/>
          </w:rPr>
          <w:t>tuned in this study</w:t>
        </w:r>
      </w:ins>
      <w:del w:id="84" w:author="Jiang, Xia" w:date="2023-07-31T14:16:00Z">
        <w:r w:rsidDel="00D74DEC">
          <w:rPr>
            <w:rFonts w:ascii="Times New Roman" w:hAnsi="Times New Roman"/>
          </w:rPr>
          <w:delText>discussed</w:delText>
        </w:r>
      </w:del>
      <w:ins w:id="85" w:author="Jiang, Xia" w:date="2023-07-31T14:18:00Z">
        <w:r w:rsidR="00185394">
          <w:rPr>
            <w:rFonts w:ascii="Times New Roman" w:hAnsi="Times New Roman"/>
          </w:rPr>
          <w:t>. The three hyperparamet</w:t>
        </w:r>
      </w:ins>
      <w:ins w:id="86" w:author="Jiang, Xia" w:date="2023-07-31T14:19:00Z">
        <w:r w:rsidR="00185394">
          <w:rPr>
            <w:rFonts w:ascii="Times New Roman" w:hAnsi="Times New Roman"/>
          </w:rPr>
          <w:t xml:space="preserve">ers are </w:t>
        </w:r>
      </w:ins>
      <w:del w:id="87" w:author="Jiang, Xia" w:date="2023-07-31T14:17:00Z">
        <w:r w:rsidDel="00D74DEC">
          <w:rPr>
            <w:rFonts w:ascii="Times New Roman" w:hAnsi="Times New Roman"/>
          </w:rPr>
          <w:delText>,</w:delText>
        </w:r>
      </w:del>
      <w:del w:id="88" w:author="Jiang, Xia" w:date="2023-07-31T14:18:00Z">
        <w:r w:rsidDel="00185394">
          <w:rPr>
            <w:rFonts w:ascii="Times New Roman" w:hAnsi="Times New Roman"/>
          </w:rPr>
          <w:delText xml:space="preserve"> I focused on the discussion of</w:delText>
        </w:r>
      </w:del>
      <w:r>
        <w:rPr>
          <w:rFonts w:ascii="Times New Roman" w:hAnsi="Times New Roman"/>
        </w:rPr>
        <w:t xml:space="preserve"> learning rate, momentum, and decay</w:t>
      </w:r>
      <w:ins w:id="89" w:author="Jiang, Xia" w:date="2023-07-31T14:19:00Z">
        <w:r w:rsidR="00185394">
          <w:rPr>
            <w:rFonts w:ascii="Times New Roman" w:hAnsi="Times New Roman"/>
          </w:rPr>
          <w:t>. I discussed the findings we ha</w:t>
        </w:r>
      </w:ins>
      <w:ins w:id="90" w:author="Jiang, Xia" w:date="2023-07-31T14:23:00Z">
        <w:r w:rsidR="00185394">
          <w:rPr>
            <w:rFonts w:ascii="Times New Roman" w:hAnsi="Times New Roman"/>
          </w:rPr>
          <w:t>ve</w:t>
        </w:r>
      </w:ins>
      <w:ins w:id="91" w:author="Jiang, Xia" w:date="2023-07-31T14:19:00Z">
        <w:r w:rsidR="00185394">
          <w:rPr>
            <w:rFonts w:ascii="Times New Roman" w:hAnsi="Times New Roman"/>
          </w:rPr>
          <w:t xml:space="preserve"> related to each of them, </w:t>
        </w:r>
      </w:ins>
      <w:r>
        <w:rPr>
          <w:rFonts w:ascii="Times New Roman" w:hAnsi="Times New Roman"/>
        </w:rPr>
        <w:t xml:space="preserve"> as well as their relationship to each other and how certain hyperparameters have more of an impact on model performance than others. The user manual was also completed and incorporated into the</w:t>
      </w:r>
      <w:r w:rsidR="006873B6">
        <w:rPr>
          <w:rFonts w:ascii="Times New Roman" w:hAnsi="Times New Roman"/>
        </w:rPr>
        <w:softHyphen/>
      </w:r>
      <w:r w:rsidR="006873B6">
        <w:rPr>
          <w:rFonts w:ascii="Times New Roman" w:hAnsi="Times New Roman"/>
        </w:rPr>
        <w:softHyphen/>
      </w:r>
      <w:r w:rsidR="006873B6">
        <w:rPr>
          <w:rFonts w:ascii="Times New Roman" w:hAnsi="Times New Roman"/>
        </w:rPr>
        <w:softHyphen/>
      </w:r>
      <w:r w:rsidR="006873B6">
        <w:rPr>
          <w:rFonts w:ascii="Times New Roman" w:hAnsi="Times New Roman"/>
        </w:rPr>
        <w:softHyphen/>
      </w:r>
      <w:r w:rsidR="006873B6">
        <w:rPr>
          <w:rFonts w:ascii="Times New Roman" w:hAnsi="Times New Roman"/>
        </w:rPr>
        <w:softHyphen/>
      </w:r>
      <w:r w:rsidR="006873B6">
        <w:rPr>
          <w:rFonts w:ascii="Times New Roman" w:hAnsi="Times New Roman"/>
        </w:rPr>
        <w:softHyphen/>
      </w:r>
      <w:r w:rsidR="006873B6">
        <w:rPr>
          <w:rFonts w:ascii="Times New Roman" w:hAnsi="Times New Roman"/>
        </w:rPr>
        <w:softHyphen/>
      </w:r>
      <w:r w:rsidR="006873B6">
        <w:rPr>
          <w:rFonts w:ascii="Times New Roman" w:hAnsi="Times New Roman"/>
        </w:rPr>
        <w:softHyphen/>
      </w:r>
      <w:r w:rsidR="006873B6">
        <w:rPr>
          <w:rFonts w:ascii="Times New Roman" w:hAnsi="Times New Roman"/>
        </w:rPr>
        <w:softHyphen/>
      </w:r>
      <w:r w:rsidR="006873B6">
        <w:rPr>
          <w:rFonts w:ascii="Times New Roman" w:hAnsi="Times New Roman"/>
        </w:rPr>
        <w:softHyphen/>
      </w:r>
      <w:r w:rsidR="006873B6">
        <w:rPr>
          <w:rFonts w:ascii="Times New Roman" w:hAnsi="Times New Roman"/>
        </w:rPr>
        <w:softHyphen/>
      </w:r>
      <w:r>
        <w:rPr>
          <w:rFonts w:ascii="Times New Roman" w:hAnsi="Times New Roman"/>
        </w:rPr>
        <w:t xml:space="preserve"> web application </w:t>
      </w:r>
      <w:r w:rsidR="007F5B1B">
        <w:rPr>
          <w:rFonts w:ascii="Times New Roman" w:hAnsi="Times New Roman"/>
        </w:rPr>
        <w:t>and can be found at</w:t>
      </w:r>
      <w:r>
        <w:rPr>
          <w:rFonts w:ascii="Times New Roman" w:hAnsi="Times New Roman"/>
        </w:rPr>
        <w:t xml:space="preserve"> </w:t>
      </w:r>
      <w:r w:rsidR="007F5B1B">
        <w:rPr>
          <w:rFonts w:ascii="Times New Roman" w:hAnsi="Times New Roman"/>
        </w:rPr>
        <w:t>http://</w:t>
      </w:r>
      <w:r w:rsidRPr="00330A1F">
        <w:rPr>
          <w:rFonts w:ascii="Times New Roman" w:hAnsi="Times New Roman"/>
        </w:rPr>
        <w:t>imed.odpac.net/static/user_manual.pdf</w:t>
      </w:r>
      <w:r w:rsidR="007F5B1B">
        <w:rPr>
          <w:rFonts w:ascii="Times New Roman" w:hAnsi="Times New Roman"/>
        </w:rPr>
        <w:t>.</w:t>
      </w:r>
    </w:p>
    <w:sectPr w:rsidR="005E1E8D" w:rsidRPr="005E1E8D" w:rsidSect="001D431A">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iang, Xia" w:date="2023-07-31T14:26:00Z" w:initials="JX">
    <w:p w14:paraId="1F88EF2B" w14:textId="77777777" w:rsidR="00E870FE" w:rsidRDefault="00E870FE" w:rsidP="007B165A">
      <w:r>
        <w:rPr>
          <w:rStyle w:val="CommentReference"/>
        </w:rPr>
        <w:annotationRef/>
      </w:r>
      <w:r>
        <w:rPr>
          <w:color w:val="000000"/>
          <w:sz w:val="20"/>
          <w:szCs w:val="20"/>
        </w:rPr>
        <w:t xml:space="preserve">Hi Om, I turned the track on and made my edits directly on your abstract. Hope this is good for you. </w:t>
      </w:r>
    </w:p>
  </w:comment>
  <w:comment w:id="1" w:author="Zhou, Yijun" w:date="2023-07-31T09:35:00Z" w:initials="YZ">
    <w:p w14:paraId="22EC35A5" w14:textId="0465E370" w:rsidR="00356AF2" w:rsidRDefault="00356AF2" w:rsidP="008B74AD">
      <w:r>
        <w:rPr>
          <w:rStyle w:val="CommentReference"/>
        </w:rPr>
        <w:annotationRef/>
      </w:r>
      <w:r>
        <w:rPr>
          <w:sz w:val="20"/>
          <w:szCs w:val="20"/>
        </w:rPr>
        <w:t>Deep learning</w:t>
      </w:r>
    </w:p>
  </w:comment>
  <w:comment w:id="7" w:author="Jiang, Xia" w:date="2023-07-31T14:25:00Z" w:initials="JX">
    <w:p w14:paraId="1B75481A" w14:textId="77777777" w:rsidR="00E870FE" w:rsidRDefault="00E870FE" w:rsidP="00566535">
      <w:r>
        <w:rPr>
          <w:rStyle w:val="CommentReference"/>
        </w:rPr>
        <w:annotationRef/>
      </w:r>
      <w:r>
        <w:rPr>
          <w:color w:val="000000"/>
          <w:sz w:val="20"/>
          <w:szCs w:val="20"/>
        </w:rPr>
        <w:t xml:space="preserve">This is only the version 1, because I haven’t got a chance to review it and offer my suggestions. </w:t>
      </w:r>
    </w:p>
  </w:comment>
  <w:comment w:id="32" w:author="Zhou, Yijun" w:date="2023-07-31T09:41:00Z" w:initials="YZ">
    <w:p w14:paraId="5EAC78FE" w14:textId="15F5DD70" w:rsidR="00356AF2" w:rsidRDefault="00356AF2" w:rsidP="006C3050">
      <w:r>
        <w:rPr>
          <w:rStyle w:val="CommentReference"/>
        </w:rPr>
        <w:annotationRef/>
      </w:r>
      <w:r>
        <w:rPr>
          <w:sz w:val="20"/>
          <w:szCs w:val="20"/>
        </w:rPr>
        <w:t>Om, do you remember I show you how to use small functions to plot figures? So the method to plot figure could also be mentioned if you want.</w:t>
      </w:r>
    </w:p>
  </w:comment>
  <w:comment w:id="62" w:author="Zhou, Yijun" w:date="2023-07-31T09:38:00Z" w:initials="YZ">
    <w:p w14:paraId="3033AC53" w14:textId="65AC3906" w:rsidR="00356AF2" w:rsidRDefault="00356AF2" w:rsidP="00836E6E">
      <w:r>
        <w:rPr>
          <w:rStyle w:val="CommentReference"/>
        </w:rPr>
        <w:annotationRef/>
      </w:r>
      <w:r>
        <w:rPr>
          <w:sz w:val="20"/>
          <w:szCs w:val="20"/>
        </w:rPr>
        <w:t>For the user manual, since you could learn how to deploy it on AWS from the file which I emailed you the path, you could also add it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88EF2B" w15:done="0"/>
  <w15:commentEx w15:paraId="22EC35A5" w15:done="0"/>
  <w15:commentEx w15:paraId="1B75481A" w15:done="0"/>
  <w15:commentEx w15:paraId="5EAC78FE" w15:done="0"/>
  <w15:commentEx w15:paraId="3033AC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24322" w16cex:dateUtc="2023-07-31T18:26:00Z"/>
  <w16cex:commentExtensible w16cex:durableId="2871FEF1" w16cex:dateUtc="2023-07-31T13:35:00Z"/>
  <w16cex:commentExtensible w16cex:durableId="287242D9" w16cex:dateUtc="2023-07-31T18:25:00Z"/>
  <w16cex:commentExtensible w16cex:durableId="28720049" w16cex:dateUtc="2023-07-31T13:41:00Z"/>
  <w16cex:commentExtensible w16cex:durableId="2871FFB1" w16cex:dateUtc="2023-07-31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88EF2B" w16cid:durableId="28724322"/>
  <w16cid:commentId w16cid:paraId="22EC35A5" w16cid:durableId="2871FEF1"/>
  <w16cid:commentId w16cid:paraId="1B75481A" w16cid:durableId="287242D9"/>
  <w16cid:commentId w16cid:paraId="5EAC78FE" w16cid:durableId="28720049"/>
  <w16cid:commentId w16cid:paraId="3033AC53" w16cid:durableId="2871FF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97E6A"/>
    <w:multiLevelType w:val="hybridMultilevel"/>
    <w:tmpl w:val="87ECDF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64029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ng, Xia">
    <w15:presenceInfo w15:providerId="AD" w15:userId="S::xij6@pitt.edu::095ccee8-78a9-43d8-8d6c-ec8d13d294ea"/>
  </w15:person>
  <w15:person w15:author="Zhou, Yijun">
    <w15:presenceInfo w15:providerId="AD" w15:userId="S::YIZ209@pitt.edu::f63ae645-1bf9-435d-9610-cb6951c4f5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proofState w:spelling="clean"/>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31A"/>
    <w:rsid w:val="00004D6A"/>
    <w:rsid w:val="00014771"/>
    <w:rsid w:val="00015909"/>
    <w:rsid w:val="00045E5E"/>
    <w:rsid w:val="000462AA"/>
    <w:rsid w:val="00051AD6"/>
    <w:rsid w:val="000544CE"/>
    <w:rsid w:val="00073E24"/>
    <w:rsid w:val="000E0CDC"/>
    <w:rsid w:val="000F70D3"/>
    <w:rsid w:val="00160D79"/>
    <w:rsid w:val="00185394"/>
    <w:rsid w:val="00195A8F"/>
    <w:rsid w:val="001A5C68"/>
    <w:rsid w:val="001C1A8B"/>
    <w:rsid w:val="001D431A"/>
    <w:rsid w:val="00211314"/>
    <w:rsid w:val="00214BFF"/>
    <w:rsid w:val="00221D5F"/>
    <w:rsid w:val="002715D6"/>
    <w:rsid w:val="002A5237"/>
    <w:rsid w:val="002A5571"/>
    <w:rsid w:val="002D03BF"/>
    <w:rsid w:val="002D3F78"/>
    <w:rsid w:val="00320E40"/>
    <w:rsid w:val="00330A1F"/>
    <w:rsid w:val="00340879"/>
    <w:rsid w:val="00341BFD"/>
    <w:rsid w:val="0035178F"/>
    <w:rsid w:val="00356AF2"/>
    <w:rsid w:val="00356B9F"/>
    <w:rsid w:val="003B118C"/>
    <w:rsid w:val="003C103B"/>
    <w:rsid w:val="003C4B67"/>
    <w:rsid w:val="004352A5"/>
    <w:rsid w:val="004441FA"/>
    <w:rsid w:val="00461FFF"/>
    <w:rsid w:val="00462F2F"/>
    <w:rsid w:val="004B09DC"/>
    <w:rsid w:val="004D6D35"/>
    <w:rsid w:val="004F5E2E"/>
    <w:rsid w:val="00521C94"/>
    <w:rsid w:val="00534BF4"/>
    <w:rsid w:val="00557E66"/>
    <w:rsid w:val="005762D2"/>
    <w:rsid w:val="00583CFE"/>
    <w:rsid w:val="005B3214"/>
    <w:rsid w:val="005E1E8D"/>
    <w:rsid w:val="005E6036"/>
    <w:rsid w:val="006729D0"/>
    <w:rsid w:val="006873B6"/>
    <w:rsid w:val="00695565"/>
    <w:rsid w:val="006A1C1F"/>
    <w:rsid w:val="006E135A"/>
    <w:rsid w:val="006F56A1"/>
    <w:rsid w:val="00704AD3"/>
    <w:rsid w:val="00723BF7"/>
    <w:rsid w:val="00752DF0"/>
    <w:rsid w:val="00753071"/>
    <w:rsid w:val="00770857"/>
    <w:rsid w:val="007A7C64"/>
    <w:rsid w:val="007B11FB"/>
    <w:rsid w:val="007C67A0"/>
    <w:rsid w:val="007D5017"/>
    <w:rsid w:val="007F5B1B"/>
    <w:rsid w:val="00813694"/>
    <w:rsid w:val="00817D4D"/>
    <w:rsid w:val="0082769B"/>
    <w:rsid w:val="00840896"/>
    <w:rsid w:val="008729F4"/>
    <w:rsid w:val="00873DD4"/>
    <w:rsid w:val="008877CB"/>
    <w:rsid w:val="008D024D"/>
    <w:rsid w:val="009027BD"/>
    <w:rsid w:val="009239BB"/>
    <w:rsid w:val="00932D84"/>
    <w:rsid w:val="00943D5A"/>
    <w:rsid w:val="00962BBA"/>
    <w:rsid w:val="009942CE"/>
    <w:rsid w:val="009A4CFB"/>
    <w:rsid w:val="009A50F3"/>
    <w:rsid w:val="009C3149"/>
    <w:rsid w:val="009F7266"/>
    <w:rsid w:val="00A16646"/>
    <w:rsid w:val="00A35B98"/>
    <w:rsid w:val="00A55300"/>
    <w:rsid w:val="00A620D3"/>
    <w:rsid w:val="00A930E2"/>
    <w:rsid w:val="00AD2CB8"/>
    <w:rsid w:val="00AD75FB"/>
    <w:rsid w:val="00B830F9"/>
    <w:rsid w:val="00C42BDF"/>
    <w:rsid w:val="00C90506"/>
    <w:rsid w:val="00CD7C15"/>
    <w:rsid w:val="00CF5E79"/>
    <w:rsid w:val="00D11F76"/>
    <w:rsid w:val="00D40CDB"/>
    <w:rsid w:val="00D74DEC"/>
    <w:rsid w:val="00D75053"/>
    <w:rsid w:val="00D9417F"/>
    <w:rsid w:val="00DF15E1"/>
    <w:rsid w:val="00E230D5"/>
    <w:rsid w:val="00E37EDC"/>
    <w:rsid w:val="00E53C5C"/>
    <w:rsid w:val="00E7161F"/>
    <w:rsid w:val="00E870FE"/>
    <w:rsid w:val="00E9184C"/>
    <w:rsid w:val="00EA18CE"/>
    <w:rsid w:val="00EB043F"/>
    <w:rsid w:val="00EF3FC6"/>
    <w:rsid w:val="00F25273"/>
    <w:rsid w:val="00F4659C"/>
    <w:rsid w:val="00F640F7"/>
    <w:rsid w:val="00F66318"/>
    <w:rsid w:val="00F857FD"/>
    <w:rsid w:val="00F85E5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82E3"/>
  <w15:docId w15:val="{B8A1CAA0-1DF8-4E11-B6DE-E8D9BBDFA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79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5E1E8D"/>
    <w:pPr>
      <w:ind w:left="720"/>
      <w:contextualSpacing/>
    </w:pPr>
  </w:style>
  <w:style w:type="character" w:styleId="CommentReference">
    <w:name w:val="annotation reference"/>
    <w:basedOn w:val="DefaultParagraphFont"/>
    <w:semiHidden/>
    <w:unhideWhenUsed/>
    <w:rsid w:val="00356AF2"/>
    <w:rPr>
      <w:sz w:val="16"/>
      <w:szCs w:val="16"/>
    </w:rPr>
  </w:style>
  <w:style w:type="paragraph" w:styleId="CommentText">
    <w:name w:val="annotation text"/>
    <w:basedOn w:val="Normal"/>
    <w:link w:val="CommentTextChar"/>
    <w:semiHidden/>
    <w:unhideWhenUsed/>
    <w:rsid w:val="00356AF2"/>
    <w:rPr>
      <w:sz w:val="20"/>
      <w:szCs w:val="20"/>
    </w:rPr>
  </w:style>
  <w:style w:type="character" w:customStyle="1" w:styleId="CommentTextChar">
    <w:name w:val="Comment Text Char"/>
    <w:basedOn w:val="DefaultParagraphFont"/>
    <w:link w:val="CommentText"/>
    <w:semiHidden/>
    <w:rsid w:val="00356AF2"/>
    <w:rPr>
      <w:sz w:val="20"/>
      <w:szCs w:val="20"/>
    </w:rPr>
  </w:style>
  <w:style w:type="paragraph" w:styleId="CommentSubject">
    <w:name w:val="annotation subject"/>
    <w:basedOn w:val="CommentText"/>
    <w:next w:val="CommentText"/>
    <w:link w:val="CommentSubjectChar"/>
    <w:semiHidden/>
    <w:unhideWhenUsed/>
    <w:rsid w:val="00356AF2"/>
    <w:rPr>
      <w:b/>
      <w:bCs/>
    </w:rPr>
  </w:style>
  <w:style w:type="character" w:customStyle="1" w:styleId="CommentSubjectChar">
    <w:name w:val="Comment Subject Char"/>
    <w:basedOn w:val="CommentTextChar"/>
    <w:link w:val="CommentSubject"/>
    <w:semiHidden/>
    <w:rsid w:val="00356AF2"/>
    <w:rPr>
      <w:b/>
      <w:bCs/>
      <w:sz w:val="20"/>
      <w:szCs w:val="20"/>
    </w:rPr>
  </w:style>
  <w:style w:type="paragraph" w:styleId="Revision">
    <w:name w:val="Revision"/>
    <w:hidden/>
    <w:semiHidden/>
    <w:rsid w:val="001C1A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4248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533</Words>
  <Characters>2877</Characters>
  <Application>Microsoft Office Word</Application>
  <DocSecurity>0</DocSecurity>
  <Lines>71</Lines>
  <Paragraphs>27</Paragraphs>
  <ScaleCrop>false</ScaleCrop>
  <HeadingPairs>
    <vt:vector size="2" baseType="variant">
      <vt:variant>
        <vt:lpstr>Title</vt:lpstr>
      </vt:variant>
      <vt:variant>
        <vt:i4>1</vt:i4>
      </vt:variant>
    </vt:vector>
  </HeadingPairs>
  <TitlesOfParts>
    <vt:vector size="1" baseType="lpstr">
      <vt:lpstr/>
    </vt:vector>
  </TitlesOfParts>
  <Company>UPCI</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Duensing</dc:creator>
  <cp:lastModifiedBy>Jiang, Xia</cp:lastModifiedBy>
  <cp:revision>14</cp:revision>
  <dcterms:created xsi:type="dcterms:W3CDTF">2017-07-31T19:40:00Z</dcterms:created>
  <dcterms:modified xsi:type="dcterms:W3CDTF">2023-07-31T18:26:00Z</dcterms:modified>
</cp:coreProperties>
</file>